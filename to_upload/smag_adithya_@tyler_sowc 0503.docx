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480" w:lineRule="auto"/>
        <w:rPr>
          <w:rFonts w:ascii="Verdana" w:cs="Verdana" w:eastAsia="Verdana" w:hAnsi="Verdana"/>
          <w:b w:val="1"/>
          <w:sz w:val="48"/>
          <w:szCs w:val="48"/>
          <w:highlight w:val="white"/>
        </w:rPr>
      </w:pPr>
      <w:bookmarkStart w:colFirst="0" w:colLast="0" w:name="_6b3z2fbrd6g5" w:id="0"/>
      <w:bookmarkEnd w:id="0"/>
      <w:r w:rsidDel="00000000" w:rsidR="00000000" w:rsidRPr="00000000">
        <w:rPr>
          <w:rFonts w:ascii="Verdana" w:cs="Verdana" w:eastAsia="Verdana" w:hAnsi="Verdana"/>
          <w:b w:val="1"/>
          <w:sz w:val="48"/>
          <w:szCs w:val="48"/>
          <w:highlight w:val="white"/>
          <w:rtl w:val="0"/>
        </w:rPr>
        <w:t xml:space="preserve">From watching </w:t>
      </w:r>
      <w:r w:rsidDel="00000000" w:rsidR="00000000" w:rsidRPr="00000000">
        <w:rPr>
          <w:rFonts w:ascii="Verdana" w:cs="Verdana" w:eastAsia="Verdana" w:hAnsi="Verdana"/>
          <w:b w:val="1"/>
          <w:sz w:val="48"/>
          <w:szCs w:val="48"/>
          <w:highlight w:val="white"/>
          <w:rtl w:val="0"/>
        </w:rPr>
        <w:t xml:space="preserve">NBA</w:t>
      </w:r>
      <w:r w:rsidDel="00000000" w:rsidR="00000000" w:rsidRPr="00000000">
        <w:rPr>
          <w:rFonts w:ascii="Verdana" w:cs="Verdana" w:eastAsia="Verdana" w:hAnsi="Verdana"/>
          <w:b w:val="1"/>
          <w:sz w:val="48"/>
          <w:szCs w:val="48"/>
          <w:highlight w:val="white"/>
          <w:rtl w:val="0"/>
        </w:rPr>
        <w:t xml:space="preserve"> highlights to making them</w:t>
      </w:r>
    </w:p>
    <w:p w:rsidR="00000000" w:rsidDel="00000000" w:rsidP="00000000" w:rsidRDefault="00000000" w:rsidRPr="00000000" w14:paraId="00000002">
      <w:pPr>
        <w:rPr>
          <w:rFonts w:ascii="Verdana" w:cs="Verdana" w:eastAsia="Verdana" w:hAnsi="Verdana"/>
          <w:i w:val="1"/>
          <w:sz w:val="28"/>
          <w:szCs w:val="28"/>
        </w:rPr>
      </w:pPr>
      <w:r w:rsidDel="00000000" w:rsidR="00000000" w:rsidRPr="00000000">
        <w:rPr>
          <w:rFonts w:ascii="Verdana" w:cs="Verdana" w:eastAsia="Verdana" w:hAnsi="Verdana"/>
          <w:i w:val="1"/>
          <w:sz w:val="28"/>
          <w:szCs w:val="28"/>
          <w:rtl w:val="0"/>
        </w:rPr>
        <w:t xml:space="preserve">DECK:</w:t>
      </w:r>
      <w:r w:rsidDel="00000000" w:rsidR="00000000" w:rsidRPr="00000000">
        <w:rPr>
          <w:rFonts w:ascii="Verdana" w:cs="Verdana" w:eastAsia="Verdana" w:hAnsi="Verdana"/>
          <w:i w:val="1"/>
          <w:sz w:val="28"/>
          <w:szCs w:val="28"/>
          <w:rtl w:val="0"/>
        </w:rPr>
        <w:t xml:space="preserve"> </w:t>
      </w:r>
      <w:r w:rsidDel="00000000" w:rsidR="00000000" w:rsidRPr="00000000">
        <w:rPr>
          <w:rFonts w:ascii="Verdana" w:cs="Verdana" w:eastAsia="Verdana" w:hAnsi="Verdana"/>
          <w:i w:val="1"/>
          <w:sz w:val="28"/>
          <w:szCs w:val="28"/>
          <w:rtl w:val="0"/>
        </w:rPr>
        <w:t xml:space="preserve">Senior picks up video editing in order to delve deeper into his interest in basketball and other passions. </w:t>
      </w:r>
    </w:p>
    <w:p w:rsidR="00000000" w:rsidDel="00000000" w:rsidP="00000000" w:rsidRDefault="00000000" w:rsidRPr="00000000" w14:paraId="00000003">
      <w:pPr>
        <w:pStyle w:val="Heading1"/>
        <w:keepNext w:val="0"/>
        <w:keepLines w:val="0"/>
        <w:widowControl w:val="0"/>
        <w:spacing w:before="0" w:lineRule="auto"/>
        <w:rPr>
          <w:rFonts w:ascii="Verdana" w:cs="Verdana" w:eastAsia="Verdana" w:hAnsi="Verdana"/>
          <w:b w:val="1"/>
          <w:i w:val="1"/>
          <w:sz w:val="28"/>
          <w:szCs w:val="28"/>
        </w:rPr>
      </w:pPr>
      <w:bookmarkStart w:colFirst="0" w:colLast="0" w:name="_crynjz-z282sl" w:id="1"/>
      <w:bookmarkEnd w:id="1"/>
      <w:r w:rsidDel="00000000" w:rsidR="00000000" w:rsidRPr="00000000">
        <w:rPr>
          <w:rFonts w:ascii="Verdana" w:cs="Verdana" w:eastAsia="Verdana" w:hAnsi="Verdana"/>
          <w:b w:val="1"/>
          <w:i w:val="1"/>
          <w:sz w:val="28"/>
          <w:szCs w:val="28"/>
          <w:rtl w:val="0"/>
        </w:rPr>
        <w:t xml:space="preserve">by: Isaac Le</w:t>
      </w:r>
    </w:p>
    <w:p w:rsidR="00000000" w:rsidDel="00000000" w:rsidP="00000000" w:rsidRDefault="00000000" w:rsidRPr="00000000" w14:paraId="00000004">
      <w:pPr>
        <w:pStyle w:val="Heading2"/>
        <w:keepNext w:val="0"/>
        <w:keepLines w:val="0"/>
        <w:widowControl w:val="0"/>
        <w:spacing w:after="80" w:line="240" w:lineRule="auto"/>
        <w:rPr>
          <w:rFonts w:ascii="Verdana" w:cs="Verdana" w:eastAsia="Verdana" w:hAnsi="Verdana"/>
          <w:b w:val="1"/>
          <w:sz w:val="28"/>
          <w:szCs w:val="28"/>
          <w:highlight w:val="white"/>
        </w:rPr>
      </w:pPr>
      <w:bookmarkStart w:colFirst="0" w:colLast="0" w:name="_k6w5up5hnwwg" w:id="2"/>
      <w:bookmarkEnd w:id="2"/>
      <w:r w:rsidDel="00000000" w:rsidR="00000000" w:rsidRPr="00000000">
        <w:rPr>
          <w:rFonts w:ascii="Verdana" w:cs="Verdana" w:eastAsia="Verdana" w:hAnsi="Verdana"/>
          <w:b w:val="1"/>
          <w:sz w:val="28"/>
          <w:szCs w:val="28"/>
          <w:rtl w:val="0"/>
        </w:rPr>
        <w:t xml:space="preserve">Word Count: </w:t>
      </w:r>
      <w:r w:rsidDel="00000000" w:rsidR="00000000" w:rsidRPr="00000000">
        <w:rPr>
          <w:rtl w:val="0"/>
        </w:rPr>
      </w:r>
    </w:p>
    <w:p w:rsidR="00000000" w:rsidDel="00000000" w:rsidP="00000000" w:rsidRDefault="00000000" w:rsidRPr="00000000" w14:paraId="00000005">
      <w:pPr>
        <w:pStyle w:val="Heading2"/>
        <w:keepNext w:val="0"/>
        <w:keepLines w:val="0"/>
        <w:widowControl w:val="0"/>
        <w:spacing w:after="80" w:line="240" w:lineRule="auto"/>
        <w:rPr>
          <w:rFonts w:ascii="Verdana" w:cs="Verdana" w:eastAsia="Verdana" w:hAnsi="Verdana"/>
          <w:b w:val="1"/>
          <w:i w:val="1"/>
          <w:sz w:val="28"/>
          <w:szCs w:val="28"/>
          <w:highlight w:val="white"/>
        </w:rPr>
      </w:pPr>
      <w:bookmarkStart w:colFirst="0" w:colLast="0" w:name="_q7qzv7ucubm2" w:id="3"/>
      <w:bookmarkEnd w:id="3"/>
      <w:r w:rsidDel="00000000" w:rsidR="00000000" w:rsidRPr="00000000">
        <w:rPr>
          <w:rFonts w:ascii="Verdana" w:cs="Verdana" w:eastAsia="Verdana" w:hAnsi="Verdana"/>
          <w:b w:val="1"/>
          <w:sz w:val="28"/>
          <w:szCs w:val="28"/>
          <w:highlight w:val="white"/>
          <w:rtl w:val="0"/>
        </w:rPr>
        <w:t xml:space="preserve">Image:</w:t>
      </w:r>
      <w:r w:rsidDel="00000000" w:rsidR="00000000" w:rsidRPr="00000000">
        <w:rPr>
          <w:rtl w:val="0"/>
        </w:rPr>
      </w:r>
    </w:p>
    <w:p w:rsidR="00000000" w:rsidDel="00000000" w:rsidP="00000000" w:rsidRDefault="00000000" w:rsidRPr="00000000" w14:paraId="00000006">
      <w:pPr>
        <w:pStyle w:val="Heading2"/>
        <w:keepNext w:val="0"/>
        <w:keepLines w:val="0"/>
        <w:widowControl w:val="0"/>
        <w:spacing w:after="80" w:line="240" w:lineRule="auto"/>
        <w:rPr>
          <w:rFonts w:ascii="Verdana" w:cs="Verdana" w:eastAsia="Verdana" w:hAnsi="Verdana"/>
          <w:b w:val="1"/>
          <w:i w:val="1"/>
          <w:sz w:val="28"/>
          <w:szCs w:val="28"/>
          <w:highlight w:val="white"/>
        </w:rPr>
      </w:pPr>
      <w:bookmarkStart w:colFirst="0" w:colLast="0" w:name="_phwboiy7reut" w:id="4"/>
      <w:bookmarkEnd w:id="4"/>
      <w:r w:rsidDel="00000000" w:rsidR="00000000" w:rsidRPr="00000000">
        <w:rPr>
          <w:rFonts w:ascii="Verdana" w:cs="Verdana" w:eastAsia="Verdana" w:hAnsi="Verdana"/>
          <w:b w:val="1"/>
          <w:sz w:val="28"/>
          <w:szCs w:val="28"/>
          <w:highlight w:val="white"/>
          <w:rtl w:val="0"/>
        </w:rPr>
        <w:t xml:space="preserve">Attribution: </w:t>
      </w:r>
      <w:r w:rsidDel="00000000" w:rsidR="00000000" w:rsidRPr="00000000">
        <w:rPr>
          <w:rtl w:val="0"/>
        </w:rPr>
      </w:r>
    </w:p>
    <w:p w:rsidR="00000000" w:rsidDel="00000000" w:rsidP="00000000" w:rsidRDefault="00000000" w:rsidRPr="00000000" w14:paraId="00000007">
      <w:pPr>
        <w:pStyle w:val="Heading2"/>
        <w:keepNext w:val="0"/>
        <w:keepLines w:val="0"/>
        <w:widowControl w:val="0"/>
        <w:spacing w:after="80" w:line="240" w:lineRule="auto"/>
        <w:rPr>
          <w:rFonts w:ascii="Verdana" w:cs="Verdana" w:eastAsia="Verdana" w:hAnsi="Verdana"/>
          <w:b w:val="1"/>
          <w:i w:val="1"/>
          <w:sz w:val="28"/>
          <w:szCs w:val="28"/>
          <w:highlight w:val="white"/>
        </w:rPr>
      </w:pPr>
      <w:bookmarkStart w:colFirst="0" w:colLast="0" w:name="_5t1g6hku3f9f" w:id="5"/>
      <w:bookmarkEnd w:id="5"/>
      <w:r w:rsidDel="00000000" w:rsidR="00000000" w:rsidRPr="00000000">
        <w:rPr>
          <w:rFonts w:ascii="Verdana" w:cs="Verdana" w:eastAsia="Verdana" w:hAnsi="Verdana"/>
          <w:b w:val="1"/>
          <w:sz w:val="28"/>
          <w:szCs w:val="28"/>
          <w:highlight w:val="white"/>
          <w:rtl w:val="0"/>
        </w:rPr>
        <w:t xml:space="preserve">ID: adithya-nair</w:t>
      </w:r>
      <w:r w:rsidDel="00000000" w:rsidR="00000000" w:rsidRPr="00000000">
        <w:rPr>
          <w:rtl w:val="0"/>
        </w:rPr>
      </w:r>
    </w:p>
    <w:p w:rsidR="00000000" w:rsidDel="00000000" w:rsidP="00000000" w:rsidRDefault="00000000" w:rsidRPr="00000000" w14:paraId="00000008">
      <w:pPr>
        <w:pStyle w:val="Heading2"/>
        <w:keepNext w:val="0"/>
        <w:keepLines w:val="0"/>
        <w:widowControl w:val="0"/>
        <w:spacing w:after="80" w:line="240" w:lineRule="auto"/>
        <w:rPr>
          <w:rFonts w:ascii="Verdana" w:cs="Verdana" w:eastAsia="Verdana" w:hAnsi="Verdana"/>
          <w:b w:val="1"/>
          <w:i w:val="1"/>
          <w:sz w:val="28"/>
          <w:szCs w:val="28"/>
          <w:highlight w:val="white"/>
        </w:rPr>
      </w:pPr>
      <w:bookmarkStart w:colFirst="0" w:colLast="0" w:name="_f35uhe6n4yuu" w:id="6"/>
      <w:bookmarkEnd w:id="6"/>
      <w:r w:rsidDel="00000000" w:rsidR="00000000" w:rsidRPr="00000000">
        <w:rPr>
          <w:rFonts w:ascii="Verdana" w:cs="Verdana" w:eastAsia="Verdana" w:hAnsi="Verdana"/>
          <w:b w:val="1"/>
          <w:sz w:val="28"/>
          <w:szCs w:val="28"/>
          <w:highlight w:val="white"/>
          <w:rtl w:val="0"/>
        </w:rPr>
        <w:t xml:space="preserve">Date: May 3 2021</w:t>
      </w:r>
      <w:r w:rsidDel="00000000" w:rsidR="00000000" w:rsidRPr="00000000">
        <w:rPr>
          <w:rtl w:val="0"/>
        </w:rPr>
      </w:r>
    </w:p>
    <w:p w:rsidR="00000000" w:rsidDel="00000000" w:rsidP="00000000" w:rsidRDefault="00000000" w:rsidRPr="00000000" w14:paraId="00000009">
      <w:pPr>
        <w:pStyle w:val="Heading2"/>
        <w:keepNext w:val="0"/>
        <w:keepLines w:val="0"/>
        <w:widowControl w:val="0"/>
        <w:spacing w:after="80" w:line="240" w:lineRule="auto"/>
        <w:rPr>
          <w:rFonts w:ascii="Verdana" w:cs="Verdana" w:eastAsia="Verdana" w:hAnsi="Verdana"/>
          <w:b w:val="1"/>
          <w:sz w:val="28"/>
          <w:szCs w:val="28"/>
        </w:rPr>
      </w:pPr>
      <w:bookmarkStart w:colFirst="0" w:colLast="0" w:name="_3ekswpx4gztk" w:id="7"/>
      <w:bookmarkEnd w:id="7"/>
      <w:r w:rsidDel="00000000" w:rsidR="00000000" w:rsidRPr="00000000">
        <w:rPr>
          <w:rFonts w:ascii="Verdana" w:cs="Verdana" w:eastAsia="Verdana" w:hAnsi="Verdana"/>
          <w:b w:val="1"/>
          <w:sz w:val="28"/>
          <w:szCs w:val="28"/>
          <w:highlight w:val="white"/>
          <w:rtl w:val="0"/>
        </w:rPr>
        <w:t xml:space="preserve">Tag: columns</w:t>
      </w:r>
      <w:r w:rsidDel="00000000" w:rsidR="00000000" w:rsidRPr="00000000">
        <w:rPr>
          <w:rtl w:val="0"/>
        </w:rPr>
      </w:r>
    </w:p>
    <w:p w:rsidR="00000000" w:rsidDel="00000000" w:rsidP="00000000" w:rsidRDefault="00000000" w:rsidRPr="00000000" w14:paraId="0000000A">
      <w:pPr>
        <w:pStyle w:val="Heading2"/>
        <w:keepNext w:val="0"/>
        <w:keepLines w:val="0"/>
        <w:widowControl w:val="0"/>
        <w:spacing w:after="80" w:line="240" w:lineRule="auto"/>
        <w:rPr>
          <w:rFonts w:ascii="Verdana" w:cs="Verdana" w:eastAsia="Verdana" w:hAnsi="Verdana"/>
          <w:b w:val="1"/>
          <w:sz w:val="28"/>
          <w:szCs w:val="28"/>
        </w:rPr>
      </w:pPr>
      <w:bookmarkStart w:colFirst="0" w:colLast="0" w:name="_5jaacp7doen8" w:id="8"/>
      <w:bookmarkEnd w:id="8"/>
      <w:r w:rsidDel="00000000" w:rsidR="00000000" w:rsidRPr="00000000">
        <w:rPr>
          <w:rFonts w:ascii="Verdana" w:cs="Verdana" w:eastAsia="Verdana" w:hAnsi="Verdana"/>
          <w:b w:val="1"/>
          <w:sz w:val="28"/>
          <w:szCs w:val="28"/>
          <w:rtl w:val="0"/>
        </w:rPr>
        <w:t xml:space="preserve">Photo/Graphic with credit (required for sign off):</w:t>
      </w:r>
      <w:r w:rsidDel="00000000" w:rsidR="00000000" w:rsidRPr="00000000">
        <w:rPr>
          <w:rtl w:val="0"/>
        </w:rPr>
      </w:r>
    </w:p>
    <w:p w:rsidR="00000000" w:rsidDel="00000000" w:rsidP="00000000" w:rsidRDefault="00000000" w:rsidRPr="00000000" w14:paraId="0000000B">
      <w:pPr>
        <w:pStyle w:val="Heading2"/>
        <w:keepNext w:val="0"/>
        <w:keepLines w:val="0"/>
        <w:widowControl w:val="0"/>
        <w:spacing w:after="80" w:line="240" w:lineRule="auto"/>
        <w:rPr>
          <w:rFonts w:ascii="Verdana" w:cs="Verdana" w:eastAsia="Verdana" w:hAnsi="Verdana"/>
          <w:b w:val="1"/>
          <w:sz w:val="28"/>
          <w:szCs w:val="28"/>
        </w:rPr>
      </w:pPr>
      <w:bookmarkStart w:colFirst="0" w:colLast="0" w:name="_4mbpbsr0gb4x" w:id="9"/>
      <w:bookmarkEnd w:id="9"/>
      <w:r w:rsidDel="00000000" w:rsidR="00000000" w:rsidRPr="00000000">
        <w:rPr>
          <w:rFonts w:ascii="Verdana" w:cs="Verdana" w:eastAsia="Verdana" w:hAnsi="Verdana"/>
          <w:b w:val="1"/>
          <w:sz w:val="28"/>
          <w:szCs w:val="28"/>
          <w:rtl w:val="0"/>
        </w:rPr>
        <w:t xml:space="preserve">Caption:</w:t>
      </w:r>
    </w:p>
    <w:p w:rsidR="00000000" w:rsidDel="00000000" w:rsidP="00000000" w:rsidRDefault="00000000" w:rsidRPr="00000000" w14:paraId="0000000C">
      <w:pPr>
        <w:pStyle w:val="Heading2"/>
        <w:keepNext w:val="0"/>
        <w:keepLines w:val="0"/>
        <w:widowControl w:val="0"/>
        <w:spacing w:after="80" w:line="240" w:lineRule="auto"/>
        <w:rPr>
          <w:rFonts w:ascii="Verdana" w:cs="Verdana" w:eastAsia="Verdana" w:hAnsi="Verdana"/>
          <w:sz w:val="28"/>
          <w:szCs w:val="28"/>
        </w:rPr>
      </w:pPr>
      <w:bookmarkStart w:colFirst="0" w:colLast="0" w:name="_qswp3jvhf57j" w:id="10"/>
      <w:bookmarkEnd w:id="10"/>
      <w:r w:rsidDel="00000000" w:rsidR="00000000" w:rsidRPr="00000000">
        <w:rPr>
          <w:rFonts w:ascii="Verdana" w:cs="Verdana" w:eastAsia="Verdana" w:hAnsi="Verdana"/>
          <w:b w:val="1"/>
          <w:sz w:val="28"/>
          <w:szCs w:val="28"/>
          <w:rtl w:val="0"/>
        </w:rPr>
        <w:t xml:space="preserve">Linked to spreadsheet?</w:t>
        <w:br w:type="textWrapping"/>
      </w:r>
      <w:r w:rsidDel="00000000" w:rsidR="00000000" w:rsidRPr="00000000">
        <w:rPr>
          <w:rtl w:val="0"/>
        </w:rPr>
      </w:r>
    </w:p>
    <w:p w:rsidR="00000000" w:rsidDel="00000000" w:rsidP="00000000" w:rsidRDefault="00000000" w:rsidRPr="00000000" w14:paraId="0000000D">
      <w:pPr>
        <w:widowControl w:val="0"/>
        <w:spacing w:line="480" w:lineRule="auto"/>
        <w:ind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In 2017, the craze for NBA highlights and basketball mixtapes was at its peak. These mixtapes often consisted of flashy passes, dunks and crossovers, showcasing each athlete's strengths and entertaining viewers like huge basketball fan Adhitya </w:t>
      </w:r>
      <w:r w:rsidDel="00000000" w:rsidR="00000000" w:rsidRPr="00000000">
        <w:rPr>
          <w:rFonts w:ascii="Verdana" w:cs="Verdana" w:eastAsia="Verdana" w:hAnsi="Verdana"/>
          <w:sz w:val="28"/>
          <w:szCs w:val="28"/>
          <w:rtl w:val="0"/>
        </w:rPr>
        <w:t xml:space="preserve">Nair</w:t>
      </w: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0E">
      <w:pPr>
        <w:widowControl w:val="0"/>
        <w:spacing w:line="480" w:lineRule="auto"/>
        <w:ind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Over time, these mixtapes inspired Adhitya to create his own </w:t>
      </w:r>
      <w:r w:rsidDel="00000000" w:rsidR="00000000" w:rsidRPr="00000000">
        <w:rPr>
          <w:rFonts w:ascii="Verdana" w:cs="Verdana" w:eastAsia="Verdana" w:hAnsi="Verdana"/>
          <w:sz w:val="28"/>
          <w:szCs w:val="28"/>
          <w:rtl w:val="0"/>
        </w:rPr>
        <w:t xml:space="preserve">videos</w:t>
      </w:r>
      <w:r w:rsidDel="00000000" w:rsidR="00000000" w:rsidRPr="00000000">
        <w:rPr>
          <w:rFonts w:ascii="Verdana" w:cs="Verdana" w:eastAsia="Verdana" w:hAnsi="Verdana"/>
          <w:sz w:val="28"/>
          <w:szCs w:val="28"/>
          <w:rtl w:val="0"/>
        </w:rPr>
        <w:t xml:space="preserve"> and post them on his  YouTube channel, </w:t>
      </w:r>
      <w:hyperlink r:id="rId6">
        <w:r w:rsidDel="00000000" w:rsidR="00000000" w:rsidRPr="00000000">
          <w:rPr>
            <w:rFonts w:ascii="Verdana" w:cs="Verdana" w:eastAsia="Verdana" w:hAnsi="Verdana"/>
            <w:color w:val="1155cc"/>
            <w:sz w:val="28"/>
            <w:szCs w:val="28"/>
            <w:u w:val="single"/>
            <w:rtl w:val="0"/>
          </w:rPr>
          <w:t xml:space="preserve">“Dit’s Docs,”</w:t>
        </w:r>
      </w:hyperlink>
      <w:r w:rsidDel="00000000" w:rsidR="00000000" w:rsidRPr="00000000">
        <w:rPr>
          <w:rFonts w:ascii="Verdana" w:cs="Verdana" w:eastAsia="Verdana" w:hAnsi="Verdana"/>
          <w:sz w:val="28"/>
          <w:szCs w:val="28"/>
          <w:rtl w:val="0"/>
        </w:rPr>
        <w:t xml:space="preserve"> starting in early 2021. Some of his recent mixtapes include  Derrick Rose, Jimmy Butler and complete 2016 NBA highlights videos.</w:t>
      </w:r>
    </w:p>
    <w:p w:rsidR="00000000" w:rsidDel="00000000" w:rsidP="00000000" w:rsidRDefault="00000000" w:rsidRPr="00000000" w14:paraId="0000000F">
      <w:pPr>
        <w:widowControl w:val="0"/>
        <w:spacing w:line="480" w:lineRule="auto"/>
        <w:ind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Adhitya began his journey with the editing software DaVinci Resolve, and he had almost no video editing </w:t>
      </w:r>
      <w:r w:rsidDel="00000000" w:rsidR="00000000" w:rsidRPr="00000000">
        <w:rPr>
          <w:rFonts w:ascii="Verdana" w:cs="Verdana" w:eastAsia="Verdana" w:hAnsi="Verdana"/>
          <w:sz w:val="28"/>
          <w:szCs w:val="28"/>
          <w:rtl w:val="0"/>
        </w:rPr>
        <w:t xml:space="preserve">experience</w:t>
      </w:r>
      <w:r w:rsidDel="00000000" w:rsidR="00000000" w:rsidRPr="00000000">
        <w:rPr>
          <w:rFonts w:ascii="Verdana" w:cs="Verdana" w:eastAsia="Verdana" w:hAnsi="Verdana"/>
          <w:sz w:val="28"/>
          <w:szCs w:val="28"/>
          <w:rtl w:val="0"/>
        </w:rPr>
        <w:t xml:space="preserve">. At first, he stumbled through the dark, oblivious to common editing procedures, taking around </w:t>
      </w:r>
      <w:r w:rsidDel="00000000" w:rsidR="00000000" w:rsidRPr="00000000">
        <w:rPr>
          <w:rFonts w:ascii="Verdana" w:cs="Verdana" w:eastAsia="Verdana" w:hAnsi="Verdana"/>
          <w:sz w:val="28"/>
          <w:szCs w:val="28"/>
          <w:rtl w:val="0"/>
        </w:rPr>
        <w:t xml:space="preserve">10-30 hours </w:t>
      </w:r>
      <w:r w:rsidDel="00000000" w:rsidR="00000000" w:rsidRPr="00000000">
        <w:rPr>
          <w:rFonts w:ascii="Verdana" w:cs="Verdana" w:eastAsia="Verdana" w:hAnsi="Verdana"/>
          <w:sz w:val="28"/>
          <w:szCs w:val="28"/>
          <w:rtl w:val="0"/>
        </w:rPr>
        <w:t xml:space="preserve">to edit 2</w:t>
      </w:r>
      <w:ins w:author="Michael Tyler" w:id="0" w:date="2021-05-03T21:27:45Z">
        <w:r w:rsidDel="00000000" w:rsidR="00000000" w:rsidRPr="00000000">
          <w:rPr>
            <w:rFonts w:ascii="Verdana" w:cs="Verdana" w:eastAsia="Verdana" w:hAnsi="Verdana"/>
            <w:sz w:val="28"/>
            <w:szCs w:val="28"/>
            <w:rtl w:val="0"/>
          </w:rPr>
          <w:t xml:space="preserve">-</w:t>
        </w:r>
      </w:ins>
      <w:r w:rsidDel="00000000" w:rsidR="00000000" w:rsidRPr="00000000">
        <w:rPr>
          <w:rFonts w:ascii="Verdana" w:cs="Verdana" w:eastAsia="Verdana" w:hAnsi="Verdana"/>
          <w:sz w:val="28"/>
          <w:szCs w:val="28"/>
          <w:rtl w:val="0"/>
        </w:rPr>
        <w:t xml:space="preserve"> to 17</w:t>
      </w:r>
      <w:ins w:author="Michael Tyler" w:id="1" w:date="2021-05-03T21:27:47Z">
        <w:r w:rsidDel="00000000" w:rsidR="00000000" w:rsidRPr="00000000">
          <w:rPr>
            <w:rFonts w:ascii="Verdana" w:cs="Verdana" w:eastAsia="Verdana" w:hAnsi="Verdana"/>
            <w:sz w:val="28"/>
            <w:szCs w:val="28"/>
            <w:rtl w:val="0"/>
          </w:rPr>
          <w:t xml:space="preserve">-</w:t>
        </w:r>
      </w:ins>
      <w:del w:author="Michael Tyler" w:id="1" w:date="2021-05-03T21:27:47Z">
        <w:r w:rsidDel="00000000" w:rsidR="00000000" w:rsidRPr="00000000">
          <w:rPr>
            <w:rFonts w:ascii="Verdana" w:cs="Verdana" w:eastAsia="Verdana" w:hAnsi="Verdana"/>
            <w:sz w:val="28"/>
            <w:szCs w:val="28"/>
            <w:rtl w:val="0"/>
          </w:rPr>
          <w:delText xml:space="preserve"> </w:delText>
        </w:r>
      </w:del>
      <w:r w:rsidDel="00000000" w:rsidR="00000000" w:rsidRPr="00000000">
        <w:rPr>
          <w:rFonts w:ascii="Verdana" w:cs="Verdana" w:eastAsia="Verdana" w:hAnsi="Verdana"/>
          <w:sz w:val="28"/>
          <w:szCs w:val="28"/>
          <w:rtl w:val="0"/>
        </w:rPr>
        <w:t xml:space="preserve">minute videos due to technical difficulties and inefficient methods.</w:t>
      </w:r>
    </w:p>
    <w:p w:rsidR="00000000" w:rsidDel="00000000" w:rsidP="00000000" w:rsidRDefault="00000000" w:rsidRPr="00000000" w14:paraId="00000010">
      <w:pPr>
        <w:widowControl w:val="0"/>
        <w:spacing w:line="480" w:lineRule="auto"/>
        <w:ind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“Since I was new, I didn't know that these editing software programs crash super often, so I pretty much lost all my progress, and I almost quit video editing before the whole thing even got started,” Adithya </w:t>
      </w:r>
      <w:r w:rsidDel="00000000" w:rsidR="00000000" w:rsidRPr="00000000">
        <w:rPr>
          <w:rFonts w:ascii="Verdana" w:cs="Verdana" w:eastAsia="Verdana" w:hAnsi="Verdana"/>
          <w:sz w:val="28"/>
          <w:szCs w:val="28"/>
          <w:rtl w:val="0"/>
        </w:rPr>
        <w:t xml:space="preserve">said. “Now, hitting command-s has become a subconscious behavior whenever I edit.” </w:t>
      </w:r>
      <w:r w:rsidDel="00000000" w:rsidR="00000000" w:rsidRPr="00000000">
        <w:rPr>
          <w:rtl w:val="0"/>
        </w:rPr>
      </w:r>
    </w:p>
    <w:p w:rsidR="00000000" w:rsidDel="00000000" w:rsidP="00000000" w:rsidRDefault="00000000" w:rsidRPr="00000000" w14:paraId="00000011">
      <w:pPr>
        <w:widowControl w:val="0"/>
        <w:spacing w:line="480" w:lineRule="auto"/>
        <w:ind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Through these troubles, Adithya stuck with editing because of the positive feedback he received from friends and family.</w:t>
      </w:r>
      <w:r w:rsidDel="00000000" w:rsidR="00000000" w:rsidRPr="00000000">
        <w:rPr>
          <w:rtl w:val="0"/>
        </w:rPr>
      </w:r>
    </w:p>
    <w:p w:rsidR="00000000" w:rsidDel="00000000" w:rsidP="00000000" w:rsidRDefault="00000000" w:rsidRPr="00000000" w14:paraId="00000012">
      <w:pPr>
        <w:widowControl w:val="0"/>
        <w:spacing w:line="480" w:lineRule="auto"/>
        <w:ind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Since starting his YouTube channel</w:t>
      </w:r>
      <w:r w:rsidDel="00000000" w:rsidR="00000000" w:rsidRPr="00000000">
        <w:rPr>
          <w:rFonts w:ascii="Verdana" w:cs="Verdana" w:eastAsia="Verdana" w:hAnsi="Verdana"/>
          <w:sz w:val="28"/>
          <w:szCs w:val="28"/>
          <w:rtl w:val="0"/>
        </w:rPr>
        <w:t xml:space="preserve">, Adithya has expanded from basketb</w:t>
      </w:r>
      <w:r w:rsidDel="00000000" w:rsidR="00000000" w:rsidRPr="00000000">
        <w:rPr>
          <w:rFonts w:ascii="Verdana" w:cs="Verdana" w:eastAsia="Verdana" w:hAnsi="Verdana"/>
          <w:sz w:val="28"/>
          <w:szCs w:val="28"/>
          <w:rtl w:val="0"/>
        </w:rPr>
        <w:t xml:space="preserve">all content to other topics he is interested in. One video, for example, advocated for stopping Asian and Pacific Islander hate, featuring a compilation of news clips over a background of music. As of the beginning of May 2021, Adithya’s channel has 13 videos and </w:t>
      </w:r>
      <w:r w:rsidDel="00000000" w:rsidR="00000000" w:rsidRPr="00000000">
        <w:rPr>
          <w:rFonts w:ascii="Verdana" w:cs="Verdana" w:eastAsia="Verdana" w:hAnsi="Verdana"/>
          <w:sz w:val="28"/>
          <w:szCs w:val="28"/>
          <w:rtl w:val="0"/>
        </w:rPr>
        <w:t xml:space="preserve">1,000 views</w:t>
      </w:r>
      <w:r w:rsidDel="00000000" w:rsidR="00000000" w:rsidRPr="00000000">
        <w:rPr>
          <w:rFonts w:ascii="Verdana" w:cs="Verdana" w:eastAsia="Verdana" w:hAnsi="Verdana"/>
          <w:sz w:val="28"/>
          <w:szCs w:val="28"/>
          <w:rtl w:val="0"/>
        </w:rPr>
        <w:t xml:space="preserve"> altogether. </w:t>
      </w:r>
    </w:p>
    <w:p w:rsidR="00000000" w:rsidDel="00000000" w:rsidP="00000000" w:rsidRDefault="00000000" w:rsidRPr="00000000" w14:paraId="00000013">
      <w:pPr>
        <w:widowControl w:val="0"/>
        <w:spacing w:line="480" w:lineRule="auto"/>
        <w:ind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Adithya’s interest in video editing has expanded past his own personal channel, as he has helped edit a variety of other projects, including students’ YouTube videos, TikToks, a portion of a virtual band show and the All Male Dance of the school’s annual Bombay in the Bay performance. </w:t>
      </w:r>
    </w:p>
    <w:p w:rsidR="00000000" w:rsidDel="00000000" w:rsidP="00000000" w:rsidRDefault="00000000" w:rsidRPr="00000000" w14:paraId="00000014">
      <w:pPr>
        <w:widowControl w:val="0"/>
        <w:spacing w:line="480" w:lineRule="auto"/>
        <w:ind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In pursuing a pre-med track </w:t>
      </w:r>
      <w:r w:rsidDel="00000000" w:rsidR="00000000" w:rsidRPr="00000000">
        <w:rPr>
          <w:rFonts w:ascii="Verdana" w:cs="Verdana" w:eastAsia="Verdana" w:hAnsi="Verdana"/>
          <w:sz w:val="28"/>
          <w:szCs w:val="28"/>
          <w:rtl w:val="0"/>
        </w:rPr>
        <w:t xml:space="preserve">at </w:t>
      </w:r>
      <w:r w:rsidDel="00000000" w:rsidR="00000000" w:rsidRPr="00000000">
        <w:rPr>
          <w:rFonts w:ascii="Verdana" w:cs="Verdana" w:eastAsia="Verdana" w:hAnsi="Verdana"/>
          <w:sz w:val="28"/>
          <w:szCs w:val="28"/>
          <w:rtl w:val="0"/>
        </w:rPr>
        <w:t xml:space="preserve">Baylor Univer</w:t>
      </w:r>
      <w:r w:rsidDel="00000000" w:rsidR="00000000" w:rsidRPr="00000000">
        <w:rPr>
          <w:rFonts w:ascii="Verdana" w:cs="Verdana" w:eastAsia="Verdana" w:hAnsi="Verdana"/>
          <w:sz w:val="28"/>
          <w:szCs w:val="28"/>
          <w:rtl w:val="0"/>
        </w:rPr>
        <w:t xml:space="preserve">sity, Adithya hopes t</w:t>
      </w:r>
      <w:r w:rsidDel="00000000" w:rsidR="00000000" w:rsidRPr="00000000">
        <w:rPr>
          <w:rFonts w:ascii="Verdana" w:cs="Verdana" w:eastAsia="Verdana" w:hAnsi="Verdana"/>
          <w:sz w:val="28"/>
          <w:szCs w:val="28"/>
          <w:rtl w:val="0"/>
        </w:rPr>
        <w:t xml:space="preserve">o keep running his YouTube channel and h</w:t>
      </w:r>
      <w:r w:rsidDel="00000000" w:rsidR="00000000" w:rsidRPr="00000000">
        <w:rPr>
          <w:rFonts w:ascii="Verdana" w:cs="Verdana" w:eastAsia="Verdana" w:hAnsi="Verdana"/>
          <w:sz w:val="28"/>
          <w:szCs w:val="28"/>
          <w:rtl w:val="0"/>
        </w:rPr>
        <w:t xml:space="preserve">elping others w</w:t>
      </w:r>
      <w:r w:rsidDel="00000000" w:rsidR="00000000" w:rsidRPr="00000000">
        <w:rPr>
          <w:rFonts w:ascii="Verdana" w:cs="Verdana" w:eastAsia="Verdana" w:hAnsi="Verdana"/>
          <w:sz w:val="28"/>
          <w:szCs w:val="28"/>
          <w:rtl w:val="0"/>
        </w:rPr>
        <w:t xml:space="preserve">ith his editing skills, with the goal of creating videos for a wider range of audiences. </w:t>
      </w:r>
      <w:r w:rsidDel="00000000" w:rsidR="00000000" w:rsidRPr="00000000">
        <w:rPr>
          <w:rtl w:val="0"/>
        </w:rPr>
      </w:r>
    </w:p>
    <w:p w:rsidR="00000000" w:rsidDel="00000000" w:rsidP="00000000" w:rsidRDefault="00000000" w:rsidRPr="00000000" w14:paraId="00000015">
      <w:pPr>
        <w:widowControl w:val="0"/>
        <w:spacing w:line="480" w:lineRule="auto"/>
        <w:ind w:firstLine="72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“Video editing has really allowed me t</w:t>
      </w:r>
      <w:r w:rsidDel="00000000" w:rsidR="00000000" w:rsidRPr="00000000">
        <w:rPr>
          <w:rFonts w:ascii="Verdana" w:cs="Verdana" w:eastAsia="Verdana" w:hAnsi="Verdana"/>
          <w:sz w:val="28"/>
          <w:szCs w:val="28"/>
          <w:rtl w:val="0"/>
        </w:rPr>
        <w:t xml:space="preserve">o expand my interests, </w:t>
      </w:r>
      <w:r w:rsidDel="00000000" w:rsidR="00000000" w:rsidRPr="00000000">
        <w:rPr>
          <w:rFonts w:ascii="Verdana" w:cs="Verdana" w:eastAsia="Verdana" w:hAnsi="Verdana"/>
          <w:sz w:val="28"/>
          <w:szCs w:val="28"/>
          <w:rtl w:val="0"/>
        </w:rPr>
        <w:t xml:space="preserve">and I hope to continue it in the future,” Adithya said. </w:t>
      </w:r>
    </w:p>
    <w:p w:rsidR="00000000" w:rsidDel="00000000" w:rsidP="00000000" w:rsidRDefault="00000000" w:rsidRPr="00000000" w14:paraId="00000016">
      <w:pPr>
        <w:widowControl w:val="0"/>
        <w:spacing w:line="480" w:lineRule="auto"/>
        <w:ind w:firstLine="72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7">
      <w:pPr>
        <w:widowControl w:val="0"/>
        <w:spacing w:line="480" w:lineRule="auto"/>
        <w:ind w:firstLine="72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8">
      <w:pPr>
        <w:widowControl w:val="0"/>
        <w:spacing w:line="480" w:lineRule="auto"/>
        <w:ind w:firstLine="72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9">
      <w:pPr>
        <w:widowControl w:val="0"/>
        <w:spacing w:line="480" w:lineRule="auto"/>
        <w:ind w:firstLine="72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A">
      <w:pPr>
        <w:widowControl w:val="0"/>
        <w:spacing w:line="480" w:lineRule="auto"/>
        <w:ind w:firstLine="72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B">
      <w:pPr>
        <w:widowControl w:val="0"/>
        <w:spacing w:line="480" w:lineRule="auto"/>
        <w:ind w:firstLine="720"/>
        <w:jc w:val="both"/>
        <w:rPr>
          <w:rFonts w:ascii="Verdana" w:cs="Verdana" w:eastAsia="Verdana" w:hAnsi="Verdan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channel/UCVu4w3uZt_1ZarStkqtS2vA/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